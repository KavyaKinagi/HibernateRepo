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D21" w:rsidRPr="00964D21" w:rsidRDefault="00964D21" w:rsidP="00964D21">
      <w:pPr>
        <w:spacing w:after="0" w:line="240" w:lineRule="auto"/>
        <w:rPr>
          <w:rFonts w:ascii="Times New Roman" w:eastAsia="Times New Roman" w:hAnsi="Times New Roman" w:cs="Times New Roman"/>
          <w:sz w:val="24"/>
          <w:szCs w:val="24"/>
        </w:rPr>
      </w:pPr>
      <w:r w:rsidRPr="00964D21">
        <w:rPr>
          <w:rFonts w:ascii="Times New Roman" w:eastAsia="Times New Roman" w:hAnsi="Times New Roman" w:cs="Times New Roman"/>
          <w:sz w:val="24"/>
          <w:szCs w:val="24"/>
        </w:rPr>
        <w:br w:type="textWrapping" w:clear="all"/>
      </w:r>
    </w:p>
    <w:p w:rsidR="00964D21" w:rsidRPr="00964D21" w:rsidRDefault="00964D21" w:rsidP="00964D21">
      <w:pPr>
        <w:spacing w:after="0" w:line="240" w:lineRule="auto"/>
        <w:rPr>
          <w:rFonts w:ascii="Times New Roman" w:eastAsia="Times New Roman" w:hAnsi="Times New Roman" w:cs="Times New Roman"/>
          <w:sz w:val="24"/>
          <w:szCs w:val="24"/>
        </w:rPr>
      </w:pPr>
      <w:proofErr w:type="gramStart"/>
      <w:r w:rsidRPr="00964D21">
        <w:rPr>
          <w:rFonts w:ascii="Times New Roman" w:eastAsia="Times New Roman" w:hAnsi="Times New Roman" w:cs="Times New Roman"/>
          <w:sz w:val="24"/>
          <w:szCs w:val="24"/>
        </w:rPr>
        <w:t>Hibernate</w:t>
      </w:r>
      <w:proofErr w:type="gramEnd"/>
      <w:r w:rsidRPr="00964D21">
        <w:rPr>
          <w:rFonts w:ascii="Times New Roman" w:eastAsia="Times New Roman" w:hAnsi="Times New Roman" w:cs="Times New Roman"/>
          <w:sz w:val="24"/>
          <w:szCs w:val="24"/>
        </w:rPr>
        <w:t xml:space="preserve"> Architecture</w:t>
      </w:r>
      <w:r w:rsidRPr="00964D21">
        <w:rPr>
          <w:rFonts w:ascii="Times New Roman" w:eastAsia="Times New Roman" w:hAnsi="Times New Roman" w:cs="Times New Roman"/>
          <w:sz w:val="24"/>
          <w:szCs w:val="24"/>
        </w:rPr>
        <w:br w:type="textWrapping" w:clear="all"/>
        <w:t xml:space="preserve">Posted on: January 19, 2008 at 12:00 AM </w:t>
      </w:r>
    </w:p>
    <w:p w:rsidR="00964D21" w:rsidRPr="00964D21" w:rsidRDefault="00964D21" w:rsidP="00964D21">
      <w:pPr>
        <w:spacing w:after="0" w:line="240" w:lineRule="auto"/>
        <w:rPr>
          <w:ins w:id="0" w:author="Unknown"/>
          <w:rFonts w:ascii="Times New Roman" w:eastAsia="Times New Roman" w:hAnsi="Times New Roman" w:cs="Times New Roman"/>
          <w:sz w:val="24"/>
          <w:szCs w:val="24"/>
        </w:rPr>
      </w:pPr>
      <w:ins w:id="1" w:author="Unknown">
        <w:r w:rsidRPr="00964D21">
          <w:rPr>
            <w:rFonts w:ascii="Times New Roman" w:eastAsia="Times New Roman" w:hAnsi="Times New Roman" w:cs="Times New Roman"/>
            <w:b/>
            <w:bCs/>
            <w:sz w:val="24"/>
            <w:szCs w:val="24"/>
          </w:rPr>
          <w:t>In this lesson you will learn the architecture of Hibernate. The following diagram describes the high level architecture of hibernate.</w:t>
        </w:r>
      </w:ins>
    </w:p>
    <w:p w:rsidR="00964D21" w:rsidRPr="00964D21" w:rsidRDefault="00964D21" w:rsidP="00964D21">
      <w:pPr>
        <w:spacing w:before="100" w:beforeAutospacing="1" w:after="100" w:afterAutospacing="1" w:line="240" w:lineRule="auto"/>
        <w:outlineLvl w:val="0"/>
        <w:rPr>
          <w:ins w:id="2" w:author="Unknown"/>
          <w:rFonts w:ascii="Times New Roman" w:eastAsia="Times New Roman" w:hAnsi="Times New Roman" w:cs="Times New Roman"/>
          <w:b/>
          <w:bCs/>
          <w:kern w:val="36"/>
          <w:sz w:val="48"/>
          <w:szCs w:val="48"/>
        </w:rPr>
      </w:pPr>
      <w:ins w:id="3" w:author="Unknown">
        <w:r w:rsidRPr="00964D21">
          <w:rPr>
            <w:rFonts w:ascii="Times New Roman" w:eastAsia="Times New Roman" w:hAnsi="Times New Roman" w:cs="Times New Roman"/>
            <w:b/>
            <w:bCs/>
            <w:kern w:val="36"/>
            <w:sz w:val="48"/>
            <w:szCs w:val="48"/>
          </w:rPr>
          <w:t>Hibernate Architecture</w:t>
        </w:r>
      </w:ins>
    </w:p>
    <w:p w:rsidR="00964D21" w:rsidRPr="00964D21" w:rsidRDefault="00964D21" w:rsidP="00964D21">
      <w:pPr>
        <w:spacing w:before="100" w:beforeAutospacing="1" w:after="100" w:afterAutospacing="1" w:line="240" w:lineRule="auto"/>
        <w:jc w:val="center"/>
        <w:rPr>
          <w:ins w:id="4"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1950" cy="152400"/>
            <wp:effectExtent l="0" t="0" r="0" b="0"/>
            <wp:docPr id="4" name="Picture 4" descr="http://www.roseindia.net/images/previou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images/previou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ins w:id="5" w:author="Unknown">
        <w:r w:rsidRPr="00964D21">
          <w:rPr>
            <w:rFonts w:ascii="Times New Roman" w:eastAsia="Times New Roman" w:hAnsi="Times New Roman" w:cs="Times New Roman"/>
            <w:sz w:val="24"/>
            <w:szCs w:val="24"/>
          </w:rPr>
          <w:t>    </w:t>
        </w:r>
      </w:ins>
      <w:r>
        <w:rPr>
          <w:rFonts w:ascii="Times New Roman" w:eastAsia="Times New Roman" w:hAnsi="Times New Roman" w:cs="Times New Roman"/>
          <w:noProof/>
          <w:color w:val="0000FF"/>
          <w:sz w:val="24"/>
          <w:szCs w:val="24"/>
        </w:rPr>
        <w:drawing>
          <wp:inline distT="0" distB="0" distL="0" distR="0">
            <wp:extent cx="361950" cy="152400"/>
            <wp:effectExtent l="0" t="0" r="0" b="0"/>
            <wp:docPr id="3" name="Picture 3" descr="http://www.roseindia.net/images/bt_hom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india.net/images/bt_hom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ins w:id="6" w:author="Unknown">
        <w:r w:rsidRPr="00964D21">
          <w:rPr>
            <w:rFonts w:ascii="Times New Roman" w:eastAsia="Times New Roman" w:hAnsi="Times New Roman" w:cs="Times New Roman"/>
            <w:sz w:val="24"/>
            <w:szCs w:val="24"/>
          </w:rPr>
          <w:t xml:space="preserve">  </w:t>
        </w:r>
      </w:ins>
      <w:r>
        <w:rPr>
          <w:rFonts w:ascii="Times New Roman" w:eastAsia="Times New Roman" w:hAnsi="Times New Roman" w:cs="Times New Roman"/>
          <w:noProof/>
          <w:color w:val="0000FF"/>
          <w:sz w:val="24"/>
          <w:szCs w:val="24"/>
        </w:rPr>
        <w:drawing>
          <wp:inline distT="0" distB="0" distL="0" distR="0">
            <wp:extent cx="361950" cy="152400"/>
            <wp:effectExtent l="0" t="0" r="0" b="0"/>
            <wp:docPr id="2" name="Picture 2" descr="http://www.roseindia.net/images/next.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seindia.net/images/next.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p>
    <w:p w:rsidR="00964D21" w:rsidRPr="00964D21" w:rsidRDefault="00964D21" w:rsidP="00964D21">
      <w:pPr>
        <w:spacing w:before="100" w:beforeAutospacing="1" w:after="100" w:afterAutospacing="1" w:line="240" w:lineRule="auto"/>
        <w:rPr>
          <w:ins w:id="7" w:author="Unknown"/>
          <w:rFonts w:ascii="Times New Roman" w:eastAsia="Times New Roman" w:hAnsi="Times New Roman" w:cs="Times New Roman"/>
          <w:sz w:val="24"/>
          <w:szCs w:val="24"/>
        </w:rPr>
      </w:pPr>
      <w:ins w:id="8" w:author="Unknown">
        <w:r w:rsidRPr="00964D21">
          <w:rPr>
            <w:rFonts w:ascii="Times New Roman" w:eastAsia="Times New Roman" w:hAnsi="Times New Roman" w:cs="Times New Roman"/>
            <w:color w:val="000080"/>
            <w:sz w:val="24"/>
            <w:szCs w:val="24"/>
          </w:rPr>
          <w:t>In this lesson you will learn the architecture of Hibernate.  The following diagram describes the high level architecture of hibernate:</w:t>
        </w:r>
      </w:ins>
    </w:p>
    <w:p w:rsidR="00964D21" w:rsidRPr="00964D21" w:rsidRDefault="00964D21" w:rsidP="00964D21">
      <w:pPr>
        <w:spacing w:before="100" w:beforeAutospacing="1" w:after="100" w:afterAutospacing="1" w:line="240" w:lineRule="auto"/>
        <w:rPr>
          <w:ins w:id="9"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71875" cy="3571875"/>
            <wp:effectExtent l="0" t="0" r="9525" b="9525"/>
            <wp:docPr id="1" name="Picture 1" descr="http://www.roseindia.net/hibernate/hibernate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seindia.net/hibernate/hibernatearchitectur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p w:rsidR="00964D21" w:rsidRPr="00964D21" w:rsidRDefault="00964D21" w:rsidP="00964D21">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964D21">
          <w:rPr>
            <w:rFonts w:ascii="Times New Roman" w:eastAsia="Times New Roman" w:hAnsi="Times New Roman" w:cs="Times New Roman"/>
            <w:color w:val="000080"/>
            <w:sz w:val="24"/>
            <w:szCs w:val="24"/>
          </w:rPr>
          <w:t>The above diagram shows that Hibernate is using the database and configuration data to provide persistence services (and</w:t>
        </w:r>
        <w:r w:rsidRPr="00964D21">
          <w:rPr>
            <w:rFonts w:ascii="Times New Roman" w:eastAsia="Times New Roman" w:hAnsi="Times New Roman" w:cs="Times New Roman"/>
            <w:sz w:val="24"/>
            <w:szCs w:val="24"/>
          </w:rPr>
          <w:t xml:space="preserve"> </w:t>
        </w:r>
        <w:r w:rsidRPr="00964D21">
          <w:rPr>
            <w:rFonts w:ascii="Times New Roman" w:eastAsia="Times New Roman" w:hAnsi="Times New Roman" w:cs="Times New Roman"/>
            <w:color w:val="000080"/>
            <w:sz w:val="24"/>
            <w:szCs w:val="24"/>
          </w:rPr>
          <w:t>persistent objects) to the application.</w:t>
        </w:r>
      </w:ins>
    </w:p>
    <w:p w:rsidR="00964D21" w:rsidRPr="00964D21" w:rsidRDefault="00964D21" w:rsidP="00964D21">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964D21">
          <w:rPr>
            <w:rFonts w:ascii="Times New Roman" w:eastAsia="Times New Roman" w:hAnsi="Times New Roman" w:cs="Times New Roman"/>
            <w:color w:val="000080"/>
            <w:sz w:val="24"/>
            <w:szCs w:val="24"/>
          </w:rPr>
          <w:t>To use Hibernate, it is required to create Java classes that represents the table in the database and then map the instance variable in the class with the columns in the database. Then Hibernate can be used to perform operations on the database like select, insert, update and delete the records in the table. Hibernate automatically creates the query to perform these operations.</w:t>
        </w:r>
      </w:ins>
    </w:p>
    <w:p w:rsidR="00964D21" w:rsidRPr="00964D21" w:rsidRDefault="00964D21" w:rsidP="00964D21">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964D21">
          <w:rPr>
            <w:rFonts w:ascii="Times New Roman" w:eastAsia="Times New Roman" w:hAnsi="Times New Roman" w:cs="Times New Roman"/>
            <w:color w:val="000080"/>
            <w:sz w:val="24"/>
            <w:szCs w:val="24"/>
          </w:rPr>
          <w:t>Hibernate architecture has three main components:</w:t>
        </w:r>
      </w:ins>
    </w:p>
    <w:p w:rsidR="00964D21" w:rsidRPr="00964D21" w:rsidRDefault="00964D21" w:rsidP="00964D21">
      <w:pPr>
        <w:numPr>
          <w:ilvl w:val="0"/>
          <w:numId w:val="1"/>
        </w:num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964D21">
          <w:rPr>
            <w:rFonts w:ascii="Times New Roman" w:eastAsia="Times New Roman" w:hAnsi="Times New Roman" w:cs="Times New Roman"/>
            <w:b/>
            <w:bCs/>
            <w:color w:val="000080"/>
            <w:sz w:val="24"/>
            <w:szCs w:val="24"/>
          </w:rPr>
          <w:lastRenderedPageBreak/>
          <w:t>Connection Management</w:t>
        </w:r>
        <w:r w:rsidRPr="00964D21">
          <w:rPr>
            <w:rFonts w:ascii="Times New Roman" w:eastAsia="Times New Roman" w:hAnsi="Times New Roman" w:cs="Times New Roman"/>
            <w:color w:val="000080"/>
            <w:sz w:val="24"/>
            <w:szCs w:val="24"/>
          </w:rPr>
          <w:br/>
          <w:t>Hibernate Connection management service provide efficient management of the database connections. Database connection is the most expensive part of interacting with the database as it requires a lot of resources of open and close the database connection.  </w:t>
        </w:r>
      </w:ins>
    </w:p>
    <w:p w:rsidR="00964D21" w:rsidRPr="00964D21" w:rsidRDefault="00964D21" w:rsidP="00964D21">
      <w:pPr>
        <w:numPr>
          <w:ilvl w:val="0"/>
          <w:numId w:val="1"/>
        </w:num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964D21">
          <w:rPr>
            <w:rFonts w:ascii="Times New Roman" w:eastAsia="Times New Roman" w:hAnsi="Times New Roman" w:cs="Times New Roman"/>
            <w:b/>
            <w:bCs/>
            <w:color w:val="000080"/>
            <w:sz w:val="24"/>
            <w:szCs w:val="24"/>
          </w:rPr>
          <w:t>Transaction management</w:t>
        </w:r>
        <w:proofErr w:type="gramStart"/>
        <w:r w:rsidRPr="00964D21">
          <w:rPr>
            <w:rFonts w:ascii="Times New Roman" w:eastAsia="Times New Roman" w:hAnsi="Times New Roman" w:cs="Times New Roman"/>
            <w:b/>
            <w:bCs/>
            <w:color w:val="000080"/>
            <w:sz w:val="24"/>
            <w:szCs w:val="24"/>
          </w:rPr>
          <w:t>:</w:t>
        </w:r>
        <w:proofErr w:type="gramEnd"/>
        <w:r w:rsidRPr="00964D21">
          <w:rPr>
            <w:rFonts w:ascii="Times New Roman" w:eastAsia="Times New Roman" w:hAnsi="Times New Roman" w:cs="Times New Roman"/>
            <w:color w:val="000080"/>
            <w:sz w:val="24"/>
            <w:szCs w:val="24"/>
          </w:rPr>
          <w:br/>
          <w:t>Transaction management service provide the ability to the user to execute more than one database statements at a time.</w:t>
        </w:r>
      </w:ins>
    </w:p>
    <w:p w:rsidR="00964D21" w:rsidRPr="00964D21" w:rsidRDefault="00964D21" w:rsidP="00964D21">
      <w:pPr>
        <w:numPr>
          <w:ilvl w:val="0"/>
          <w:numId w:val="1"/>
        </w:num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964D21">
          <w:rPr>
            <w:rFonts w:ascii="Times New Roman" w:eastAsia="Times New Roman" w:hAnsi="Times New Roman" w:cs="Times New Roman"/>
            <w:b/>
            <w:bCs/>
            <w:color w:val="000080"/>
            <w:sz w:val="24"/>
            <w:szCs w:val="24"/>
          </w:rPr>
          <w:t>Object relational mapping</w:t>
        </w:r>
        <w:proofErr w:type="gramStart"/>
        <w:r w:rsidRPr="00964D21">
          <w:rPr>
            <w:rFonts w:ascii="Times New Roman" w:eastAsia="Times New Roman" w:hAnsi="Times New Roman" w:cs="Times New Roman"/>
            <w:b/>
            <w:bCs/>
            <w:color w:val="000080"/>
            <w:sz w:val="24"/>
            <w:szCs w:val="24"/>
          </w:rPr>
          <w:t>:</w:t>
        </w:r>
        <w:proofErr w:type="gramEnd"/>
        <w:r w:rsidRPr="00964D21">
          <w:rPr>
            <w:rFonts w:ascii="Times New Roman" w:eastAsia="Times New Roman" w:hAnsi="Times New Roman" w:cs="Times New Roman"/>
            <w:color w:val="000080"/>
            <w:sz w:val="24"/>
            <w:szCs w:val="24"/>
          </w:rPr>
          <w:br/>
          <w:t xml:space="preserve">Object relational mapping is technique of mapping the data representation from an object model to a relational data model. This part of </w:t>
        </w:r>
        <w:proofErr w:type="gramStart"/>
        <w:r w:rsidRPr="00964D21">
          <w:rPr>
            <w:rFonts w:ascii="Times New Roman" w:eastAsia="Times New Roman" w:hAnsi="Times New Roman" w:cs="Times New Roman"/>
            <w:color w:val="000080"/>
            <w:sz w:val="24"/>
            <w:szCs w:val="24"/>
          </w:rPr>
          <w:t>the hibernate</w:t>
        </w:r>
        <w:proofErr w:type="gramEnd"/>
        <w:r w:rsidRPr="00964D21">
          <w:rPr>
            <w:rFonts w:ascii="Times New Roman" w:eastAsia="Times New Roman" w:hAnsi="Times New Roman" w:cs="Times New Roman"/>
            <w:color w:val="000080"/>
            <w:sz w:val="24"/>
            <w:szCs w:val="24"/>
          </w:rPr>
          <w:t xml:space="preserve"> is used to select, insert, update and delete the records form the underlying table. When we pass an object to a </w:t>
        </w:r>
        <w:proofErr w:type="spellStart"/>
        <w:proofErr w:type="gramStart"/>
        <w:r w:rsidRPr="00964D21">
          <w:rPr>
            <w:rFonts w:ascii="Times New Roman" w:eastAsia="Times New Roman" w:hAnsi="Times New Roman" w:cs="Times New Roman"/>
            <w:b/>
            <w:bCs/>
            <w:color w:val="000080"/>
            <w:sz w:val="24"/>
            <w:szCs w:val="24"/>
          </w:rPr>
          <w:t>Session.save</w:t>
        </w:r>
        <w:proofErr w:type="spellEnd"/>
        <w:r w:rsidRPr="00964D21">
          <w:rPr>
            <w:rFonts w:ascii="Times New Roman" w:eastAsia="Times New Roman" w:hAnsi="Times New Roman" w:cs="Times New Roman"/>
            <w:b/>
            <w:bCs/>
            <w:color w:val="000080"/>
            <w:sz w:val="24"/>
            <w:szCs w:val="24"/>
          </w:rPr>
          <w:t>(</w:t>
        </w:r>
        <w:proofErr w:type="gramEnd"/>
        <w:r w:rsidRPr="00964D21">
          <w:rPr>
            <w:rFonts w:ascii="Times New Roman" w:eastAsia="Times New Roman" w:hAnsi="Times New Roman" w:cs="Times New Roman"/>
            <w:b/>
            <w:bCs/>
            <w:color w:val="000080"/>
            <w:sz w:val="24"/>
            <w:szCs w:val="24"/>
          </w:rPr>
          <w:t>)</w:t>
        </w:r>
        <w:r w:rsidRPr="00964D21">
          <w:rPr>
            <w:rFonts w:ascii="Times New Roman" w:eastAsia="Times New Roman" w:hAnsi="Times New Roman" w:cs="Times New Roman"/>
            <w:color w:val="000080"/>
            <w:sz w:val="24"/>
            <w:szCs w:val="24"/>
          </w:rPr>
          <w:t xml:space="preserve"> method, Hibernate reads the state of the variables of that object and executes the necessary query.</w:t>
        </w:r>
        <w:r w:rsidRPr="00964D21">
          <w:rPr>
            <w:rFonts w:ascii="Times New Roman" w:eastAsia="Times New Roman" w:hAnsi="Times New Roman" w:cs="Times New Roman"/>
            <w:sz w:val="24"/>
            <w:szCs w:val="24"/>
          </w:rPr>
          <w:t xml:space="preserve"> </w:t>
        </w:r>
      </w:ins>
    </w:p>
    <w:p w:rsidR="00964D21" w:rsidRPr="00964D21" w:rsidRDefault="00964D21" w:rsidP="00964D21">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964D21">
          <w:rPr>
            <w:rFonts w:ascii="Times New Roman" w:eastAsia="Times New Roman" w:hAnsi="Times New Roman" w:cs="Times New Roman"/>
            <w:color w:val="000080"/>
            <w:sz w:val="24"/>
            <w:szCs w:val="24"/>
          </w:rPr>
          <w:t>Hibernate is very good tool as far as object relational mapping is concern, but in terms of connection management and transaction management, it is lacking in performance and capabilities. So usually hibernate is being used with other connection management and transaction management tools. For example apache DBCP is used for connection pooling with the Hibernate.</w:t>
        </w:r>
      </w:ins>
    </w:p>
    <w:p w:rsidR="00964D21" w:rsidRPr="00964D21" w:rsidRDefault="00964D21" w:rsidP="00964D21">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964D21">
          <w:rPr>
            <w:rFonts w:ascii="Times New Roman" w:eastAsia="Times New Roman" w:hAnsi="Times New Roman" w:cs="Times New Roman"/>
            <w:color w:val="000080"/>
            <w:sz w:val="24"/>
            <w:szCs w:val="24"/>
          </w:rPr>
          <w:t>Hibernate provides a lot of flexibility in use. It is called "</w:t>
        </w:r>
        <w:r w:rsidRPr="00964D21">
          <w:rPr>
            <w:rFonts w:ascii="Times New Roman" w:eastAsia="Times New Roman" w:hAnsi="Times New Roman" w:cs="Times New Roman"/>
            <w:b/>
            <w:bCs/>
            <w:color w:val="000080"/>
            <w:sz w:val="24"/>
            <w:szCs w:val="24"/>
          </w:rPr>
          <w:t>Lite</w:t>
        </w:r>
        <w:r w:rsidRPr="00964D21">
          <w:rPr>
            <w:rFonts w:ascii="Times New Roman" w:eastAsia="Times New Roman" w:hAnsi="Times New Roman" w:cs="Times New Roman"/>
            <w:color w:val="000080"/>
            <w:sz w:val="24"/>
            <w:szCs w:val="24"/>
          </w:rPr>
          <w:t xml:space="preserve">" architecture when we only </w:t>
        </w:r>
        <w:proofErr w:type="gramStart"/>
        <w:r w:rsidRPr="00964D21">
          <w:rPr>
            <w:rFonts w:ascii="Times New Roman" w:eastAsia="Times New Roman" w:hAnsi="Times New Roman" w:cs="Times New Roman"/>
            <w:color w:val="000080"/>
            <w:sz w:val="24"/>
            <w:szCs w:val="24"/>
          </w:rPr>
          <w:t>uses</w:t>
        </w:r>
        <w:proofErr w:type="gramEnd"/>
        <w:r w:rsidRPr="00964D21">
          <w:rPr>
            <w:rFonts w:ascii="Times New Roman" w:eastAsia="Times New Roman" w:hAnsi="Times New Roman" w:cs="Times New Roman"/>
            <w:color w:val="000080"/>
            <w:sz w:val="24"/>
            <w:szCs w:val="24"/>
          </w:rPr>
          <w:t xml:space="preserve"> the object relational mapping component. While in "</w:t>
        </w:r>
        <w:r w:rsidRPr="00964D21">
          <w:rPr>
            <w:rFonts w:ascii="Times New Roman" w:eastAsia="Times New Roman" w:hAnsi="Times New Roman" w:cs="Times New Roman"/>
            <w:b/>
            <w:bCs/>
            <w:color w:val="000080"/>
            <w:sz w:val="24"/>
            <w:szCs w:val="24"/>
          </w:rPr>
          <w:t>Full Cream</w:t>
        </w:r>
        <w:r w:rsidRPr="00964D21">
          <w:rPr>
            <w:rFonts w:ascii="Times New Roman" w:eastAsia="Times New Roman" w:hAnsi="Times New Roman" w:cs="Times New Roman"/>
            <w:color w:val="000080"/>
            <w:sz w:val="24"/>
            <w:szCs w:val="24"/>
          </w:rPr>
          <w:t>" architecture all the three component Object Relational mapping, Connection Management and Transaction Management) are used.</w:t>
        </w:r>
        <w:bookmarkStart w:id="26" w:name="_GoBack"/>
        <w:bookmarkEnd w:id="26"/>
      </w:ins>
    </w:p>
    <w:p w:rsidR="00964D21" w:rsidRPr="00964D21" w:rsidRDefault="00964D21" w:rsidP="00964D21">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964D21">
          <w:rPr>
            <w:rFonts w:ascii="Times New Roman" w:eastAsia="Times New Roman" w:hAnsi="Times New Roman" w:cs="Times New Roman"/>
            <w:sz w:val="24"/>
            <w:szCs w:val="24"/>
          </w:rPr>
          <w:t>Related Tags for Hi</w:t>
        </w:r>
      </w:ins>
    </w:p>
    <w:p w:rsidR="00017C4A" w:rsidRDefault="00017C4A"/>
    <w:sectPr w:rsidR="0001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A3676"/>
    <w:multiLevelType w:val="multilevel"/>
    <w:tmpl w:val="3D2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D21"/>
    <w:rsid w:val="00017C4A"/>
    <w:rsid w:val="009476CC"/>
    <w:rsid w:val="0096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4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21"/>
    <w:rPr>
      <w:rFonts w:ascii="Times New Roman" w:eastAsia="Times New Roman" w:hAnsi="Times New Roman" w:cs="Times New Roman"/>
      <w:b/>
      <w:bCs/>
      <w:kern w:val="36"/>
      <w:sz w:val="48"/>
      <w:szCs w:val="48"/>
    </w:rPr>
  </w:style>
  <w:style w:type="character" w:customStyle="1" w:styleId="pagetopicpostsinfo">
    <w:name w:val="pagetopicpostsinfo"/>
    <w:basedOn w:val="DefaultParagraphFont"/>
    <w:rsid w:val="00964D21"/>
  </w:style>
  <w:style w:type="paragraph" w:styleId="NormalWeb">
    <w:name w:val="Normal (Web)"/>
    <w:basedOn w:val="Normal"/>
    <w:uiPriority w:val="99"/>
    <w:semiHidden/>
    <w:unhideWhenUsed/>
    <w:rsid w:val="00964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tagsshow">
    <w:name w:val="relatedtagsshow"/>
    <w:basedOn w:val="Normal"/>
    <w:rsid w:val="00964D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4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4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21"/>
    <w:rPr>
      <w:rFonts w:ascii="Times New Roman" w:eastAsia="Times New Roman" w:hAnsi="Times New Roman" w:cs="Times New Roman"/>
      <w:b/>
      <w:bCs/>
      <w:kern w:val="36"/>
      <w:sz w:val="48"/>
      <w:szCs w:val="48"/>
    </w:rPr>
  </w:style>
  <w:style w:type="character" w:customStyle="1" w:styleId="pagetopicpostsinfo">
    <w:name w:val="pagetopicpostsinfo"/>
    <w:basedOn w:val="DefaultParagraphFont"/>
    <w:rsid w:val="00964D21"/>
  </w:style>
  <w:style w:type="paragraph" w:styleId="NormalWeb">
    <w:name w:val="Normal (Web)"/>
    <w:basedOn w:val="Normal"/>
    <w:uiPriority w:val="99"/>
    <w:semiHidden/>
    <w:unhideWhenUsed/>
    <w:rsid w:val="00964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tagsshow">
    <w:name w:val="relatedtagsshow"/>
    <w:basedOn w:val="Normal"/>
    <w:rsid w:val="00964D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4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22797">
      <w:bodyDiv w:val="1"/>
      <w:marLeft w:val="0"/>
      <w:marRight w:val="0"/>
      <w:marTop w:val="0"/>
      <w:marBottom w:val="0"/>
      <w:divBdr>
        <w:top w:val="none" w:sz="0" w:space="0" w:color="auto"/>
        <w:left w:val="none" w:sz="0" w:space="0" w:color="auto"/>
        <w:bottom w:val="none" w:sz="0" w:space="0" w:color="auto"/>
        <w:right w:val="none" w:sz="0" w:space="0" w:color="auto"/>
      </w:divBdr>
      <w:divsChild>
        <w:div w:id="1359620305">
          <w:marLeft w:val="0"/>
          <w:marRight w:val="0"/>
          <w:marTop w:val="0"/>
          <w:marBottom w:val="0"/>
          <w:divBdr>
            <w:top w:val="none" w:sz="0" w:space="0" w:color="auto"/>
            <w:left w:val="none" w:sz="0" w:space="0" w:color="auto"/>
            <w:bottom w:val="none" w:sz="0" w:space="0" w:color="auto"/>
            <w:right w:val="none" w:sz="0" w:space="0" w:color="auto"/>
          </w:divBdr>
        </w:div>
        <w:div w:id="1769690272">
          <w:marLeft w:val="0"/>
          <w:marRight w:val="0"/>
          <w:marTop w:val="0"/>
          <w:marBottom w:val="0"/>
          <w:divBdr>
            <w:top w:val="none" w:sz="0" w:space="0" w:color="auto"/>
            <w:left w:val="none" w:sz="0" w:space="0" w:color="auto"/>
            <w:bottom w:val="none" w:sz="0" w:space="0" w:color="auto"/>
            <w:right w:val="none" w:sz="0" w:space="0" w:color="auto"/>
          </w:divBdr>
        </w:div>
        <w:div w:id="878279200">
          <w:marLeft w:val="0"/>
          <w:marRight w:val="0"/>
          <w:marTop w:val="0"/>
          <w:marBottom w:val="0"/>
          <w:divBdr>
            <w:top w:val="none" w:sz="0" w:space="0" w:color="auto"/>
            <w:left w:val="none" w:sz="0" w:space="0" w:color="auto"/>
            <w:bottom w:val="none" w:sz="0" w:space="0" w:color="auto"/>
            <w:right w:val="none" w:sz="0" w:space="0" w:color="auto"/>
          </w:divBdr>
          <w:divsChild>
            <w:div w:id="1795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india.net/hibernate/index.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seindia.net/hibernate/introduction.shtml" TargetMode="Externa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www.roseindia.net/hibernate/firstexample.s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2012-05-22T08:40:00Z</dcterms:created>
  <dcterms:modified xsi:type="dcterms:W3CDTF">2012-05-22T14:58:00Z</dcterms:modified>
</cp:coreProperties>
</file>